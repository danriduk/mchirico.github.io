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758B" w14:textId="77777777" w:rsidR="00E404DA" w:rsidRDefault="00E404DA" w:rsidP="002927FD">
      <w:pPr>
        <w:pStyle w:val="Heading3"/>
        <w:rPr>
          <w:rFonts w:ascii="Franklin Gothic Demi" w:hAnsi="Franklin Gothic Demi"/>
        </w:rPr>
      </w:pPr>
    </w:p>
    <w:p w14:paraId="32D7E396" w14:textId="0985E651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OBJECTIVE</w:t>
      </w:r>
    </w:p>
    <w:p w14:paraId="01F7057E" w14:textId="0FD75A05" w:rsidR="009B0C44" w:rsidRPr="00166857" w:rsidRDefault="002927FD" w:rsidP="002927FD">
      <w:r w:rsidRPr="002927FD">
        <w:t>Full Stack Development, Data Analysis and Machine Learning</w:t>
      </w:r>
      <w:ins w:id="0" w:author="Author">
        <w:r w:rsidRPr="002927FD">
          <w:t xml:space="preserve"> </w:t>
        </w:r>
        <w:r w:rsidRPr="00166857">
          <w:rPr>
            <w:i/>
          </w:rPr>
          <w:t>(Rapid Prototyping)</w:t>
        </w:r>
        <w:r w:rsidRPr="002927FD">
          <w:t>.</w:t>
        </w:r>
      </w:ins>
    </w:p>
    <w:p w14:paraId="7C9A5CF4" w14:textId="1651B9E1" w:rsidR="009B0C44" w:rsidRPr="002927FD" w:rsidRDefault="009B0C44" w:rsidP="009B0C44">
      <w:pPr>
        <w:pStyle w:val="Heading3"/>
        <w:rPr>
          <w:rFonts w:ascii="Franklin Gothic Demi" w:hAnsi="Franklin Gothic Demi"/>
        </w:rPr>
      </w:pPr>
      <w:r>
        <w:rPr>
          <w:rFonts w:ascii="Franklin Gothic Demi" w:hAnsi="Franklin Gothic Demi"/>
        </w:rPr>
        <w:t>TERMS</w:t>
      </w:r>
    </w:p>
    <w:p w14:paraId="711D2507" w14:textId="2F77B914" w:rsidR="009A277B" w:rsidRPr="00166857" w:rsidRDefault="009B0C44" w:rsidP="002927FD">
      <w:pPr>
        <w:rPr>
          <w:rFonts w:ascii="Times New Roman" w:hAnsi="Times New Roman"/>
        </w:rPr>
      </w:pPr>
      <w:r>
        <w:t>Contracting: N</w:t>
      </w:r>
      <w:r w:rsidR="00D328C4">
        <w:t>ear Philadelphia or Remote.</w:t>
      </w:r>
    </w:p>
    <w:p w14:paraId="218C4567" w14:textId="77777777" w:rsidR="002927FD" w:rsidRPr="002927FD" w:rsidRDefault="002927FD" w:rsidP="002927FD">
      <w:pPr>
        <w:pStyle w:val="Heading3"/>
        <w:rPr>
          <w:rFonts w:ascii="Franklin Gothic Demi" w:hAnsi="Franklin Gothic Demi"/>
        </w:rPr>
      </w:pPr>
      <w:r w:rsidRPr="002927FD">
        <w:rPr>
          <w:rFonts w:ascii="Franklin Gothic Demi" w:hAnsi="Franklin Gothic Demi"/>
        </w:rPr>
        <w:t>TECHNOLOGIES</w:t>
      </w:r>
    </w:p>
    <w:p w14:paraId="1D4F34DF" w14:textId="7B73CCC0" w:rsidR="002927FD" w:rsidRPr="00D74385" w:rsidRDefault="00C164D2" w:rsidP="00D74385">
      <w:pPr>
        <w:rPr>
          <w:ins w:id="1" w:author="Author"/>
        </w:rPr>
      </w:pPr>
      <w:r>
        <w:t xml:space="preserve">Python, </w:t>
      </w:r>
      <w:proofErr w:type="spellStart"/>
      <w:r>
        <w:t>NumP</w:t>
      </w:r>
      <w:r w:rsidR="002927FD" w:rsidRPr="0009566A">
        <w:t>y</w:t>
      </w:r>
      <w:proofErr w:type="spellEnd"/>
      <w:r w:rsidR="002927FD" w:rsidRPr="0009566A">
        <w:t xml:space="preserve">, Pandas, </w:t>
      </w:r>
      <w:ins w:id="2" w:author="Author">
        <w:r w:rsidR="002927FD" w:rsidRPr="0009566A">
          <w:t xml:space="preserve">Flask, </w:t>
        </w:r>
        <w:proofErr w:type="spellStart"/>
        <w:r w:rsidR="002927FD" w:rsidRPr="0009566A">
          <w:t>uWSGI</w:t>
        </w:r>
        <w:proofErr w:type="spellEnd"/>
        <w:r w:rsidR="002927FD" w:rsidRPr="0009566A">
          <w:t xml:space="preserve">, </w:t>
        </w:r>
      </w:ins>
      <w:r w:rsidR="002927FD" w:rsidRPr="0009566A">
        <w:t xml:space="preserve">TensorFlow, </w:t>
      </w:r>
      <w:ins w:id="3" w:author="Author">
        <w:r w:rsidR="002927FD" w:rsidRPr="0009566A">
          <w:t>R, MySQL,</w:t>
        </w:r>
      </w:ins>
      <w:del w:id="4" w:author="Author">
        <w:r w:rsidR="002927FD" w:rsidRPr="0009566A" w:rsidDel="00B4789C">
          <w:delText>Flask,</w:delText>
        </w:r>
      </w:del>
      <w:r w:rsidR="002927FD" w:rsidRPr="0009566A">
        <w:t xml:space="preserve"> Oracle, Go, iOS (Swift), Linux,</w:t>
      </w:r>
      <w:del w:id="5" w:author="Author">
        <w:r w:rsidR="002927FD" w:rsidRPr="0009566A" w:rsidDel="004A2F7A">
          <w:delText xml:space="preserve"> R, Flask</w:delText>
        </w:r>
      </w:del>
      <w:ins w:id="6" w:author="Author">
        <w:del w:id="7" w:author="Author">
          <w:r w:rsidR="002927FD" w:rsidRPr="0009566A" w:rsidDel="004A2F7A">
            <w:delText xml:space="preserve"> ,</w:delText>
          </w:r>
        </w:del>
        <w:r w:rsidR="002927FD" w:rsidRPr="0009566A">
          <w:t xml:space="preserve"> </w:t>
        </w:r>
        <w:proofErr w:type="spellStart"/>
        <w:r w:rsidR="002927FD" w:rsidRPr="0009566A">
          <w:t>RabbitMQ</w:t>
        </w:r>
        <w:proofErr w:type="spellEnd"/>
        <w:r w:rsidR="002927FD" w:rsidRPr="0009566A">
          <w:t>,</w:t>
        </w:r>
      </w:ins>
      <w:ins w:id="8" w:author="Mike Chirico" w:date="2017-01-23T15:47:00Z">
        <w:r w:rsidR="002927FD" w:rsidRPr="0009566A">
          <w:t xml:space="preserve"> Nginx,</w:t>
        </w:r>
      </w:ins>
      <w:ins w:id="9" w:author="Author">
        <w:r w:rsidR="002927FD" w:rsidRPr="0009566A">
          <w:t xml:space="preserve"> </w:t>
        </w:r>
      </w:ins>
      <w:ins w:id="10" w:author="Mike Chirico" w:date="2017-01-23T15:47:00Z">
        <w:r w:rsidR="002927FD" w:rsidRPr="0009566A">
          <w:t>App Engine</w:t>
        </w:r>
      </w:ins>
      <w:ins w:id="11" w:author="Author">
        <w:del w:id="12" w:author="Mike Chirico" w:date="2017-01-23T15:47:00Z">
          <w:r w:rsidR="002927FD" w:rsidRPr="0009566A" w:rsidDel="005353A6">
            <w:delText>Google Cloud</w:delText>
          </w:r>
        </w:del>
        <w:r w:rsidR="002927FD" w:rsidRPr="0009566A">
          <w:t xml:space="preserve">, </w:t>
        </w:r>
        <w:r w:rsidR="002927FD" w:rsidRPr="00D74385">
          <w:t xml:space="preserve">AngularJS, Docker, </w:t>
        </w:r>
      </w:ins>
      <w:r w:rsidR="009967F9">
        <w:t xml:space="preserve">Firebase, </w:t>
      </w:r>
      <w:ins w:id="13" w:author="Author">
        <w:r w:rsidR="002927FD" w:rsidRPr="00D74385">
          <w:t>Photoshop, InDesign.</w:t>
        </w:r>
      </w:ins>
    </w:p>
    <w:p w14:paraId="02AC0830" w14:textId="77777777" w:rsidR="002927FD" w:rsidDel="00554E40" w:rsidRDefault="002927FD">
      <w:pPr>
        <w:rPr>
          <w:del w:id="14" w:author="Author"/>
        </w:rPr>
        <w:pPrChange w:id="15" w:author="Author">
          <w:pPr>
            <w:pStyle w:val="Heading3"/>
          </w:pPr>
        </w:pPrChange>
      </w:pPr>
    </w:p>
    <w:p w14:paraId="1CC2BD41" w14:textId="77777777" w:rsidR="002927FD" w:rsidRPr="00333CD3" w:rsidRDefault="002927FD">
      <w:pPr>
        <w:pPrChange w:id="16" w:author="Author">
          <w:pPr>
            <w:pStyle w:val="Heading3"/>
          </w:pPr>
        </w:pPrChange>
      </w:pPr>
      <w:del w:id="17" w:author="Author">
        <w:r w:rsidDel="00314CF6">
          <w:delText>CLOUD</w:delText>
        </w:r>
      </w:del>
    </w:p>
    <w:p w14:paraId="75E339B5" w14:textId="77777777" w:rsidR="002927FD" w:rsidRPr="00C64B80" w:rsidRDefault="002927FD" w:rsidP="002927FD">
      <w:pPr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8" w:author="Author">
            <w:rPr/>
          </w:rPrChange>
        </w:rPr>
      </w:pPr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19" w:author="Author">
            <w:rPr/>
          </w:rPrChange>
        </w:rPr>
        <w:t xml:space="preserve">Google, AWS, </w:t>
      </w:r>
      <w:proofErr w:type="spellStart"/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0" w:author="Author">
            <w:rPr/>
          </w:rPrChange>
        </w:rPr>
        <w:t>Digital</w:t>
      </w:r>
      <w:del w:id="21" w:author="Author">
        <w:r w:rsidRPr="00C64B80" w:rsidDel="00314CF6">
          <w:rPr>
            <w:rFonts w:ascii="Times New Roman Bold" w:hAnsi="Times New Roman Bold"/>
            <w:b/>
            <w:color w:val="FFFFFF" w:themeColor="background1"/>
            <w14:glow w14:rad="228600">
              <w14:schemeClr w14:val="accent1">
                <w14:alpha w14:val="60000"/>
                <w14:lumMod w14:val="75000"/>
              </w14:schemeClr>
            </w14:glow>
            <w14:shadow w14:blurRad="50800" w14:dist="50800" w14:dir="5400000" w14:sx="0" w14:sy="0" w14:kx="0" w14:ky="0" w14:algn="ctr">
              <w14:srgbClr w14:val="000000">
                <w14:alpha w14:val="33000"/>
              </w14:srgbClr>
            </w14:shadow>
            <w:rPrChange w:id="22" w:author="Author">
              <w:rPr/>
            </w:rPrChange>
          </w:rPr>
          <w:delText xml:space="preserve"> </w:delText>
        </w:r>
      </w:del>
      <w:r w:rsidRPr="00C64B80">
        <w:rPr>
          <w:rFonts w:ascii="Times New Roman Bold" w:hAnsi="Times New Roman Bold"/>
          <w:b/>
          <w:color w:val="FFFFFF" w:themeColor="background1"/>
          <w14:glow w14:rad="228600">
            <w14:schemeClr w14:val="accent1">
              <w14:alpha w14:val="60000"/>
              <w14:lumMod w14:val="75000"/>
            </w14:schemeClr>
          </w14:glow>
          <w14:shadow w14:blurRad="50800" w14:dist="50800" w14:dir="5400000" w14:sx="0" w14:sy="0" w14:kx="0" w14:ky="0" w14:algn="ctr">
            <w14:srgbClr w14:val="000000">
              <w14:alpha w14:val="33000"/>
            </w14:srgbClr>
          </w14:shadow>
          <w:rPrChange w:id="23" w:author="Author">
            <w:rPr/>
          </w:rPrChange>
        </w:rPr>
        <w:t>Ocean</w:t>
      </w:r>
      <w:proofErr w:type="spellEnd"/>
    </w:p>
    <w:p w14:paraId="2929D675" w14:textId="77777777" w:rsidR="002927FD" w:rsidRPr="0009566A" w:rsidRDefault="002927FD" w:rsidP="002927FD">
      <w:pPr>
        <w:pStyle w:val="Heading3"/>
        <w:rPr>
          <w:rFonts w:ascii="Franklin Gothic Demi" w:hAnsi="Franklin Gothic Demi"/>
        </w:rPr>
      </w:pPr>
      <w:r w:rsidRPr="0009566A">
        <w:rPr>
          <w:rFonts w:ascii="Franklin Gothic Demi" w:hAnsi="Franklin Gothic Demi"/>
        </w:rPr>
        <w:t>EDUCATION</w:t>
      </w:r>
    </w:p>
    <w:p w14:paraId="25C63A5F" w14:textId="77777777" w:rsidR="009411B5" w:rsidRDefault="002927FD" w:rsidP="00D411B5">
      <w:pPr>
        <w:pStyle w:val="Heading4"/>
      </w:pPr>
      <w:r w:rsidRPr="00D411B5">
        <w:t>M.S. in Computer Science/Mathematics</w:t>
      </w:r>
      <w:r>
        <w:t xml:space="preserve"> – </w:t>
      </w:r>
    </w:p>
    <w:p w14:paraId="45150A2A" w14:textId="40BA1A57" w:rsidR="002927FD" w:rsidRPr="009A277B" w:rsidRDefault="002927FD" w:rsidP="009411B5">
      <w:r w:rsidRPr="009A277B">
        <w:t xml:space="preserve">Villanova University </w:t>
      </w:r>
    </w:p>
    <w:p w14:paraId="5333C7EC" w14:textId="77777777" w:rsidR="002927FD" w:rsidRDefault="002927FD" w:rsidP="002927FD"/>
    <w:p w14:paraId="04897A56" w14:textId="77777777" w:rsidR="002927FD" w:rsidRDefault="002927FD" w:rsidP="002927FD">
      <w:r w:rsidRPr="00F85B3C">
        <w:rPr>
          <w:rStyle w:val="Heading4Char"/>
        </w:rPr>
        <w:t>B.A. in Computer Science/Mathematics</w:t>
      </w:r>
      <w:r>
        <w:t xml:space="preserve"> </w:t>
      </w:r>
      <w:r w:rsidRPr="000864AE">
        <w:rPr>
          <w:rStyle w:val="Heading4Char"/>
        </w:rPr>
        <w:t>–</w:t>
      </w:r>
      <w:r>
        <w:t xml:space="preserve"> </w:t>
      </w:r>
    </w:p>
    <w:p w14:paraId="5C941AAF" w14:textId="7D421044" w:rsidR="002927FD" w:rsidRDefault="009A277B" w:rsidP="009A277B">
      <w:r>
        <w:t>Rutgers University</w:t>
      </w:r>
    </w:p>
    <w:p w14:paraId="41408CD2" w14:textId="77777777" w:rsidR="0009566A" w:rsidRDefault="0009566A">
      <w:pPr>
        <w:rPr>
          <w:rFonts w:ascii="Franklin Gothic Demi" w:hAnsi="Franklin Gothic Demi"/>
          <w:sz w:val="32"/>
        </w:rPr>
      </w:pPr>
    </w:p>
    <w:p w14:paraId="62761B48" w14:textId="31AD9809" w:rsidR="0009566A" w:rsidRDefault="00626AD2">
      <w:pPr>
        <w:rPr>
          <w:rFonts w:ascii="Franklin Gothic Demi" w:hAnsi="Franklin Gothic Demi"/>
          <w:sz w:val="32"/>
        </w:rPr>
      </w:pPr>
      <w:r>
        <w:rPr>
          <w:rFonts w:ascii="Franklin Gothic Demi" w:hAnsi="Franklin Gothic Demi"/>
          <w:noProof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2977706E" wp14:editId="162D6E1D">
            <wp:simplePos x="0" y="0"/>
            <wp:positionH relativeFrom="column">
              <wp:posOffset>1423670</wp:posOffset>
            </wp:positionH>
            <wp:positionV relativeFrom="paragraph">
              <wp:posOffset>19685</wp:posOffset>
            </wp:positionV>
            <wp:extent cx="1651635" cy="687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1-23 19.42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68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E3458" w14:textId="77777777" w:rsidR="0009566A" w:rsidRPr="00333CD3" w:rsidRDefault="00C50716" w:rsidP="0009566A">
      <w:pPr>
        <w:pStyle w:val="Heading3"/>
      </w:pPr>
      <w:sdt>
        <w:sdtPr>
          <w:alias w:val="Experience:"/>
          <w:tag w:val="Experience:"/>
          <w:id w:val="996622241"/>
          <w:placeholder>
            <w:docPart w:val="4D8F7AA014E48E4A92FD6B371ED35A10"/>
          </w:placeholder>
          <w:temporary/>
          <w:showingPlcHdr/>
          <w15:appearance w15:val="hidden"/>
        </w:sdtPr>
        <w:sdtEndPr/>
        <w:sdtContent>
          <w:r w:rsidR="0009566A" w:rsidRPr="0009566A">
            <w:rPr>
              <w:rFonts w:ascii="Franklin Gothic Demi" w:hAnsi="Franklin Gothic Demi"/>
            </w:rPr>
            <w:t>Experience</w:t>
          </w:r>
        </w:sdtContent>
      </w:sdt>
    </w:p>
    <w:p w14:paraId="46AAEEB5" w14:textId="3B1D37BA" w:rsidR="0009566A" w:rsidRPr="00B12033" w:rsidRDefault="0009566A" w:rsidP="0009566A">
      <w:pPr>
        <w:pStyle w:val="Heading4"/>
        <w:rPr>
          <w:caps/>
        </w:rPr>
      </w:pPr>
      <w:r w:rsidRPr="00B12033">
        <w:rPr>
          <w:rFonts w:eastAsia="Times New Roman"/>
          <w:caps/>
        </w:rPr>
        <w:t>Machine Learning - - FULL STACK</w:t>
      </w:r>
      <w:r w:rsidRPr="00B12033">
        <w:rPr>
          <w:caps/>
        </w:rPr>
        <w:t xml:space="preserve"> • CWXSTAT • 2015</w:t>
      </w:r>
      <w:r w:rsidR="00D74385" w:rsidRPr="00B12033">
        <w:rPr>
          <w:caps/>
        </w:rPr>
        <w:t xml:space="preserve"> </w:t>
      </w:r>
      <w:r w:rsidRPr="00B12033">
        <w:rPr>
          <w:caps/>
        </w:rPr>
        <w:t>-</w:t>
      </w:r>
      <w:r w:rsidR="00D74385" w:rsidRPr="00B12033">
        <w:rPr>
          <w:caps/>
        </w:rPr>
        <w:t xml:space="preserve"> </w:t>
      </w:r>
      <w:r w:rsidRPr="00B12033">
        <w:rPr>
          <w:caps/>
        </w:rPr>
        <w:t>2017</w:t>
      </w:r>
    </w:p>
    <w:p w14:paraId="26946E52" w14:textId="23031D68" w:rsidR="0009566A" w:rsidRPr="00333CD3" w:rsidRDefault="0009566A" w:rsidP="0009566A">
      <w:ins w:id="24" w:author="Mike Chirico" w:date="2017-01-23T15:33:00Z">
        <w:r>
          <w:t xml:space="preserve">Restful API: </w:t>
        </w:r>
      </w:ins>
      <w:ins w:id="25" w:author="Mike Chirico" w:date="2017-01-23T15:42:00Z">
        <w:r>
          <w:t xml:space="preserve">Building systems to </w:t>
        </w:r>
      </w:ins>
      <w:ins w:id="26" w:author="Mike Chirico" w:date="2017-01-23T15:34:00Z">
        <w:r>
          <w:t xml:space="preserve">collect </w:t>
        </w:r>
      </w:ins>
      <w:ins w:id="27" w:author="Mike Chirico" w:date="2017-01-23T15:43:00Z">
        <w:r>
          <w:t>and</w:t>
        </w:r>
      </w:ins>
      <w:ins w:id="28" w:author="Mike Chirico" w:date="2017-01-23T15:34:00Z">
        <w:r>
          <w:t xml:space="preserve"> </w:t>
        </w:r>
      </w:ins>
      <w:ins w:id="29" w:author="Mike Chirico" w:date="2017-01-23T15:43:00Z">
        <w:r>
          <w:t xml:space="preserve">analyze </w:t>
        </w:r>
      </w:ins>
      <w:ins w:id="30" w:author="Mike Chirico" w:date="2017-01-23T15:44:00Z">
        <w:r>
          <w:t>real time</w:t>
        </w:r>
      </w:ins>
      <w:ins w:id="31" w:author="Mike Chirico" w:date="2017-01-23T15:43:00Z">
        <w:r>
          <w:t xml:space="preserve"> data</w:t>
        </w:r>
      </w:ins>
      <w:ins w:id="32" w:author="Mike Chirico" w:date="2017-01-23T15:45:00Z">
        <w:r>
          <w:t>,</w:t>
        </w:r>
      </w:ins>
      <w:ins w:id="33" w:author="Mike Chirico" w:date="2017-01-23T15:34:00Z">
        <w:r>
          <w:t xml:space="preserve"> </w:t>
        </w:r>
      </w:ins>
      <w:ins w:id="34" w:author="Mike Chirico" w:date="2017-01-23T15:44:00Z">
        <w:r>
          <w:t>displaying on Google Maps, iPhone</w:t>
        </w:r>
      </w:ins>
      <w:r w:rsidR="000D1AB9">
        <w:t>/iPad</w:t>
      </w:r>
      <w:ins w:id="35" w:author="Mike Chirico" w:date="2017-01-23T15:44:00Z">
        <w:r>
          <w:t>, Web</w:t>
        </w:r>
      </w:ins>
      <w:r w:rsidR="00D74385">
        <w:t xml:space="preserve">, </w:t>
      </w:r>
      <w:r w:rsidR="00F81206">
        <w:t xml:space="preserve">and </w:t>
      </w:r>
      <w:r w:rsidR="00FF3646">
        <w:t>Face</w:t>
      </w:r>
      <w:r w:rsidR="00F81206">
        <w:t xml:space="preserve">book </w:t>
      </w:r>
      <w:r w:rsidR="00D74385">
        <w:t>Messaging Apps.</w:t>
      </w:r>
      <w:del w:id="36" w:author="Author">
        <w:r w:rsidDel="00A64797">
          <w:delText>Data Analysi</w:delText>
        </w:r>
      </w:del>
      <w:ins w:id="37" w:author="Author">
        <w:del w:id="38" w:author="Mike Chirico" w:date="2017-01-23T15:42:00Z">
          <w:r w:rsidDel="006C162C">
            <w:delText>911 emergency call patterns</w:delText>
          </w:r>
        </w:del>
        <w:del w:id="39" w:author="Mike Chirico" w:date="2017-01-23T15:35:00Z">
          <w:r w:rsidDel="007D6B7A">
            <w:delText xml:space="preserve">, crime, CDC and transportation. </w:delText>
          </w:r>
        </w:del>
      </w:ins>
      <w:del w:id="40" w:author="Author">
        <w:r w:rsidDel="007F619B">
          <w:delText xml:space="preserve">s, Python, </w:delText>
        </w:r>
      </w:del>
    </w:p>
    <w:p w14:paraId="6CA31F18" w14:textId="77777777" w:rsidR="009A277B" w:rsidRDefault="009A277B" w:rsidP="009A277B">
      <w:pPr>
        <w:pStyle w:val="Heading4"/>
        <w:rPr>
          <w:rFonts w:eastAsiaTheme="minorHAnsi" w:cstheme="minorBidi"/>
          <w:i w:val="0"/>
          <w:iCs w:val="0"/>
          <w:color w:val="auto"/>
          <w:sz w:val="32"/>
        </w:rPr>
      </w:pPr>
    </w:p>
    <w:p w14:paraId="079E1164" w14:textId="3A99A2B6" w:rsidR="009A277B" w:rsidRPr="00B12033" w:rsidRDefault="009A277B" w:rsidP="009A277B">
      <w:pPr>
        <w:pStyle w:val="Heading4"/>
        <w:rPr>
          <w:caps/>
        </w:rPr>
      </w:pPr>
      <w:r w:rsidRPr="00B12033">
        <w:rPr>
          <w:rFonts w:eastAsia="Times New Roman"/>
          <w:caps/>
        </w:rPr>
        <w:t>DATA ANALYTICS - - DevOps</w:t>
      </w:r>
      <w:r w:rsidRPr="00B12033">
        <w:rPr>
          <w:caps/>
        </w:rPr>
        <w:t xml:space="preserve"> • FAA (CSC) • 2009</w:t>
      </w:r>
      <w:r w:rsidR="00D74385" w:rsidRPr="00B12033">
        <w:rPr>
          <w:caps/>
        </w:rPr>
        <w:t xml:space="preserve"> </w:t>
      </w:r>
      <w:r w:rsidRPr="00B12033">
        <w:rPr>
          <w:caps/>
        </w:rPr>
        <w:t>-</w:t>
      </w:r>
      <w:r w:rsidR="00D74385" w:rsidRPr="00B12033">
        <w:rPr>
          <w:caps/>
        </w:rPr>
        <w:t xml:space="preserve"> </w:t>
      </w:r>
      <w:r w:rsidRPr="00B12033">
        <w:rPr>
          <w:caps/>
        </w:rPr>
        <w:t>2015</w:t>
      </w:r>
    </w:p>
    <w:p w14:paraId="560DDB4E" w14:textId="2A120507" w:rsidR="009A277B" w:rsidRDefault="009A277B" w:rsidP="009A277B">
      <w:del w:id="41" w:author="Author">
        <w:r w:rsidRPr="00AD195D" w:rsidDel="00D76C1D">
          <w:delText xml:space="preserve">Contractor </w:delText>
        </w:r>
      </w:del>
      <w:r w:rsidRPr="00AD195D">
        <w:t>TFMS Project</w:t>
      </w:r>
      <w:r w:rsidR="00F81206">
        <w:t>:</w:t>
      </w:r>
      <w:r>
        <w:t xml:space="preserve"> Built performance modeling system</w:t>
      </w:r>
      <w:ins w:id="42" w:author="Author">
        <w:r>
          <w:t>s</w:t>
        </w:r>
      </w:ins>
      <w:r>
        <w:t xml:space="preserve"> (Python</w:t>
      </w:r>
      <w:r w:rsidR="00C164D2">
        <w:t xml:space="preserve">, Pandas, </w:t>
      </w:r>
      <w:proofErr w:type="spellStart"/>
      <w:r w:rsidR="00C164D2">
        <w:t>NumPy</w:t>
      </w:r>
      <w:proofErr w:type="spellEnd"/>
      <w:r>
        <w:t>, R, Oracle, Google Big Query</w:t>
      </w:r>
      <w:r w:rsidR="00C164D2">
        <w:t>, iOS</w:t>
      </w:r>
      <w:r w:rsidR="007C143B">
        <w:t xml:space="preserve">, </w:t>
      </w:r>
      <w:proofErr w:type="spellStart"/>
      <w:r w:rsidR="007C143B">
        <w:t>Golang</w:t>
      </w:r>
      <w:proofErr w:type="spellEnd"/>
      <w:r>
        <w:t>).</w:t>
      </w:r>
      <w:r w:rsidR="00F81206">
        <w:t xml:space="preserve"> Built deployment and problem detection system. </w:t>
      </w:r>
    </w:p>
    <w:p w14:paraId="48ECBACD" w14:textId="77777777" w:rsidR="009A277B" w:rsidRDefault="009A277B" w:rsidP="009A277B"/>
    <w:p w14:paraId="11403BE9" w14:textId="71CD68FA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>LINUX</w:t>
      </w:r>
      <w:r w:rsidR="0038406B">
        <w:rPr>
          <w:rFonts w:eastAsia="Times New Roman"/>
          <w:caps/>
        </w:rPr>
        <w:t xml:space="preserve"> Administrator</w:t>
      </w:r>
      <w:r w:rsidR="0038406B"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Data Analysis </w:t>
      </w:r>
      <w:r w:rsidR="00394E62" w:rsidRPr="00B12033">
        <w:rPr>
          <w:caps/>
        </w:rPr>
        <w:t>•</w:t>
      </w:r>
      <w:r w:rsidRPr="00B12033">
        <w:rPr>
          <w:rFonts w:eastAsia="Times New Roman"/>
          <w:caps/>
        </w:rPr>
        <w:t>VWR 2007</w:t>
      </w:r>
      <w:r w:rsidR="00D74385" w:rsidRPr="00B12033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-</w:t>
      </w:r>
      <w:r w:rsidR="00D74385" w:rsidRPr="00B12033">
        <w:rPr>
          <w:rFonts w:eastAsia="Times New Roman"/>
          <w:caps/>
        </w:rPr>
        <w:t xml:space="preserve"> </w:t>
      </w:r>
      <w:r w:rsidRPr="00B12033">
        <w:rPr>
          <w:rFonts w:eastAsia="Times New Roman"/>
          <w:caps/>
        </w:rPr>
        <w:t>2009</w:t>
      </w:r>
    </w:p>
    <w:p w14:paraId="68471E20" w14:textId="0229B4B8" w:rsidR="009A277B" w:rsidRDefault="009A277B" w:rsidP="009A277B">
      <w:r w:rsidRPr="00AD195D">
        <w:t>Developed</w:t>
      </w:r>
      <w:r w:rsidR="00C67B28">
        <w:t>/designed</w:t>
      </w:r>
      <w:r w:rsidRPr="00AD195D">
        <w:t xml:space="preserve"> custom pricing tools for price prediction, market analysis, and sales rep</w:t>
      </w:r>
      <w:ins w:id="43" w:author="Author">
        <w:r>
          <w:t>.</w:t>
        </w:r>
      </w:ins>
      <w:r w:rsidRPr="00AD195D">
        <w:t xml:space="preserve"> performance.</w:t>
      </w:r>
    </w:p>
    <w:p w14:paraId="549C76C4" w14:textId="77777777" w:rsidR="009A277B" w:rsidRDefault="009A277B" w:rsidP="009A277B"/>
    <w:p w14:paraId="0B5BB295" w14:textId="77777777" w:rsidR="009A277B" w:rsidRPr="00B12033" w:rsidRDefault="009A277B" w:rsidP="009A277B">
      <w:pPr>
        <w:pStyle w:val="Heading4"/>
        <w:rPr>
          <w:caps/>
        </w:rPr>
      </w:pPr>
      <w:r w:rsidRPr="00B12033">
        <w:rPr>
          <w:caps/>
        </w:rPr>
        <w:t xml:space="preserve"> Linux/DevOps • Fiberlink</w:t>
      </w:r>
      <w:r w:rsidRPr="00B12033">
        <w:rPr>
          <w:rFonts w:ascii="Times New Roman" w:eastAsia="Times New Roman" w:hAnsi="Times New Roman" w:cs="Times New Roman"/>
          <w:caps/>
          <w:sz w:val="24"/>
        </w:rPr>
        <w:t xml:space="preserve"> </w:t>
      </w:r>
      <w:r w:rsidRPr="00B12033">
        <w:rPr>
          <w:caps/>
        </w:rPr>
        <w:t>• 2006-2007</w:t>
      </w:r>
    </w:p>
    <w:p w14:paraId="1308D33D" w14:textId="092EABFC" w:rsidR="009A277B" w:rsidRDefault="009A277B" w:rsidP="009A277B">
      <w:r w:rsidRPr="006259C5">
        <w:t>Automating VMware applications in a clustere</w:t>
      </w:r>
      <w:r>
        <w:t>d environment. Oracle DBA</w:t>
      </w:r>
      <w:ins w:id="44" w:author="Author">
        <w:r>
          <w:t xml:space="preserve"> and Linux.</w:t>
        </w:r>
      </w:ins>
      <w:del w:id="45" w:author="Author">
        <w:r w:rsidRPr="006259C5" w:rsidDel="00554E40">
          <w:delText>.</w:delText>
        </w:r>
      </w:del>
    </w:p>
    <w:p w14:paraId="3CC737A5" w14:textId="77777777" w:rsidR="009A277B" w:rsidRDefault="009A277B" w:rsidP="009A277B"/>
    <w:p w14:paraId="780D4F8A" w14:textId="77777777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 xml:space="preserve">DevOps: POSTFIX EMAIL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Thomas Jefferson University </w:t>
      </w:r>
      <w:r w:rsidRPr="00B12033">
        <w:rPr>
          <w:caps/>
        </w:rPr>
        <w:t>•2005-2006</w:t>
      </w:r>
    </w:p>
    <w:p w14:paraId="31B154D3" w14:textId="77777777" w:rsidR="009A277B" w:rsidRDefault="009A277B" w:rsidP="009A277B">
      <w:r>
        <w:t>Managing Postfix/Cyrus email system for 18,000 accounts. Created custom intelligent filters</w:t>
      </w:r>
      <w:ins w:id="46" w:author="Author">
        <w:r>
          <w:t>/programs</w:t>
        </w:r>
      </w:ins>
      <w:r>
        <w:t xml:space="preserve"> for email processing and analysis.</w:t>
      </w:r>
    </w:p>
    <w:p w14:paraId="7A60189F" w14:textId="77777777" w:rsidR="00D411B5" w:rsidRDefault="00D411B5" w:rsidP="009A277B"/>
    <w:p w14:paraId="7B0FE782" w14:textId="77777777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caps/>
        </w:rPr>
        <w:t>Linux/DevOps</w:t>
      </w:r>
      <w:r w:rsidRPr="00B12033">
        <w:rPr>
          <w:rFonts w:eastAsia="Times New Roman"/>
          <w:caps/>
        </w:rPr>
        <w:t xml:space="preserve">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SilverStorm Tech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Now Intel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2004-2005</w:t>
      </w:r>
    </w:p>
    <w:p w14:paraId="2C3163A8" w14:textId="77777777" w:rsidR="009A277B" w:rsidRDefault="009A277B" w:rsidP="009A277B">
      <w:pPr>
        <w:rPr>
          <w:rFonts w:eastAsia="Times New Roman"/>
        </w:rPr>
      </w:pPr>
      <w:r>
        <w:rPr>
          <w:rFonts w:eastAsia="Times New Roman"/>
        </w:rPr>
        <w:t>Fast paced startup. Managing complex system and supporting software development.</w:t>
      </w:r>
    </w:p>
    <w:p w14:paraId="539D90AF" w14:textId="77777777" w:rsidR="00D411B5" w:rsidRDefault="00D411B5" w:rsidP="009A277B">
      <w:pPr>
        <w:rPr>
          <w:rFonts w:eastAsia="Times New Roman"/>
        </w:rPr>
      </w:pPr>
    </w:p>
    <w:p w14:paraId="7DC90090" w14:textId="77777777" w:rsidR="009A277B" w:rsidRPr="00B12033" w:rsidRDefault="009A277B" w:rsidP="009A277B">
      <w:pPr>
        <w:pStyle w:val="Heading4"/>
        <w:rPr>
          <w:rFonts w:eastAsia="Times New Roman"/>
          <w:caps/>
        </w:rPr>
      </w:pPr>
      <w:r w:rsidRPr="00B12033">
        <w:rPr>
          <w:rFonts w:eastAsia="Times New Roman"/>
          <w:caps/>
        </w:rPr>
        <w:t xml:space="preserve">LINUX/DEVOPS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University of Pennsylvania </w:t>
      </w:r>
      <w:r w:rsidRPr="00B12033">
        <w:rPr>
          <w:caps/>
        </w:rPr>
        <w:t>•</w:t>
      </w:r>
      <w:r w:rsidRPr="00B12033">
        <w:rPr>
          <w:rFonts w:eastAsia="Times New Roman"/>
          <w:caps/>
        </w:rPr>
        <w:t xml:space="preserve"> 1999-2004</w:t>
      </w:r>
    </w:p>
    <w:p w14:paraId="2327A108" w14:textId="700DF89A" w:rsidR="009A277B" w:rsidRDefault="009A277B" w:rsidP="009A277B">
      <w:ins w:id="47" w:author="Author">
        <w:r>
          <w:t>Constructed</w:t>
        </w:r>
      </w:ins>
      <w:del w:id="48" w:author="Author">
        <w:r w:rsidDel="00D76C1D">
          <w:delText>Built</w:delText>
        </w:r>
      </w:del>
      <w:r w:rsidR="00D328C4">
        <w:t xml:space="preserve"> on-line video learning system </w:t>
      </w:r>
      <w:r>
        <w:t>(the first of its kind) – Also served as IT Director</w:t>
      </w:r>
      <w:ins w:id="49" w:author="Author">
        <w:r>
          <w:t>.</w:t>
        </w:r>
      </w:ins>
    </w:p>
    <w:p w14:paraId="4259682D" w14:textId="77777777" w:rsidR="009A277B" w:rsidRDefault="009A277B" w:rsidP="009A277B"/>
    <w:p w14:paraId="7AFE6FFE" w14:textId="22367AC0" w:rsidR="009A277B" w:rsidRPr="00B12033" w:rsidRDefault="009A277B" w:rsidP="009A277B">
      <w:pPr>
        <w:rPr>
          <w:rFonts w:eastAsia="Times New Roman"/>
          <w:caps/>
        </w:rPr>
      </w:pPr>
      <w:r w:rsidRPr="00B12033">
        <w:rPr>
          <w:rStyle w:val="Heading4Char"/>
          <w:caps/>
        </w:rPr>
        <w:t>IT Director/Software Developer • AON • 1987-19</w:t>
      </w:r>
      <w:r w:rsidR="00A063B0">
        <w:rPr>
          <w:rStyle w:val="Heading4Char"/>
          <w:caps/>
        </w:rPr>
        <w:t>99</w:t>
      </w:r>
      <w:bookmarkStart w:id="50" w:name="_GoBack"/>
      <w:bookmarkEnd w:id="50"/>
      <w:r w:rsidRPr="00B12033">
        <w:rPr>
          <w:rFonts w:eastAsia="Times New Roman"/>
          <w:caps/>
        </w:rPr>
        <w:t xml:space="preserve"> </w:t>
      </w:r>
    </w:p>
    <w:p w14:paraId="0E1B67D3" w14:textId="77777777" w:rsidR="009A277B" w:rsidRDefault="009A277B" w:rsidP="009A277B">
      <w:r>
        <w:t>Building Executive Compensation Products – Data Analysis</w:t>
      </w:r>
      <w:ins w:id="51" w:author="Author">
        <w:r>
          <w:t>.</w:t>
        </w:r>
      </w:ins>
    </w:p>
    <w:p w14:paraId="68019636" w14:textId="77777777" w:rsidR="0009566A" w:rsidRDefault="0009566A">
      <w:pPr>
        <w:rPr>
          <w:rFonts w:ascii="Franklin Gothic Demi" w:hAnsi="Franklin Gothic Demi"/>
          <w:sz w:val="32"/>
        </w:rPr>
      </w:pPr>
    </w:p>
    <w:sectPr w:rsidR="0009566A" w:rsidSect="002927FD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576" w:equalWidth="0">
        <w:col w:w="3024" w:space="576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D2E1A" w14:textId="77777777" w:rsidR="00667E10" w:rsidRDefault="00667E10" w:rsidP="003341A7">
      <w:r>
        <w:separator/>
      </w:r>
    </w:p>
  </w:endnote>
  <w:endnote w:type="continuationSeparator" w:id="0">
    <w:p w14:paraId="24BD0C3F" w14:textId="77777777" w:rsidR="00667E10" w:rsidRDefault="00667E10" w:rsidP="0033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932E9" w14:textId="54DA5AC6" w:rsidR="00D411B5" w:rsidRDefault="008022A6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3D82C6" wp14:editId="2C2937F6">
          <wp:simplePos x="0" y="0"/>
          <wp:positionH relativeFrom="column">
            <wp:posOffset>5762202</wp:posOffset>
          </wp:positionH>
          <wp:positionV relativeFrom="paragraph">
            <wp:posOffset>112818</wp:posOffset>
          </wp:positionV>
          <wp:extent cx="879475" cy="847967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reenshot 2017-01-24 14.37.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847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5A1">
      <w:t xml:space="preserve">           </w:t>
    </w:r>
    <w:r w:rsidR="00B83982">
      <w:rPr>
        <w:noProof/>
      </w:rPr>
      <w:drawing>
        <wp:inline distT="0" distB="0" distL="0" distR="0" wp14:anchorId="5C63C943" wp14:editId="15CAFC8D">
          <wp:extent cx="457200" cy="371959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 2017-01-23 17.51.5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961" cy="383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982">
      <w:t xml:space="preserve">                            </w:t>
    </w:r>
    <w:r w:rsidR="001B35A1">
      <w:t xml:space="preserve"> </w:t>
    </w:r>
    <w:r w:rsidR="00B83982">
      <w:t xml:space="preserve">   </w:t>
    </w:r>
    <w:r w:rsidR="00B83982">
      <w:rPr>
        <w:noProof/>
      </w:rPr>
      <w:drawing>
        <wp:inline distT="0" distB="0" distL="0" distR="0" wp14:anchorId="71C46540" wp14:editId="7E389A67">
          <wp:extent cx="546635" cy="441960"/>
          <wp:effectExtent l="0" t="0" r="1270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creenshot 2017-01-23 17.53.0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710" cy="450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24F9">
      <w:t xml:space="preserve">        </w:t>
    </w:r>
    <w:r w:rsidR="001B35A1">
      <w:t xml:space="preserve">       </w:t>
    </w:r>
    <w:r w:rsidR="001A24F9">
      <w:t xml:space="preserve"> </w:t>
    </w:r>
    <w:r w:rsidR="005F01E2">
      <w:rPr>
        <w:noProof/>
      </w:rPr>
      <w:drawing>
        <wp:inline distT="0" distB="0" distL="0" distR="0" wp14:anchorId="05BC9930" wp14:editId="730A99ED">
          <wp:extent cx="606161" cy="601980"/>
          <wp:effectExtent l="0" t="0" r="3810" b="762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creenshot 2017-01-23 18.21.0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648" cy="642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35A1">
      <w:t xml:space="preserve">         </w:t>
    </w:r>
    <w:r w:rsidR="004320B2">
      <w:t xml:space="preserve">        </w:t>
    </w:r>
    <w:r w:rsidR="001B35A1">
      <w:t xml:space="preserve">           </w:t>
    </w:r>
    <w:r w:rsidR="001B35A1">
      <w:rPr>
        <w:noProof/>
      </w:rPr>
      <w:drawing>
        <wp:inline distT="0" distB="0" distL="0" distR="0" wp14:anchorId="0E67DB1E" wp14:editId="65C4A32A">
          <wp:extent cx="660400" cy="596900"/>
          <wp:effectExtent l="0" t="0" r="0" b="1270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Screenshot 2017-01-23 17.57.28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32B8">
      <w:t xml:space="preserve"> </w:t>
    </w:r>
  </w:p>
  <w:p w14:paraId="77EDC79D" w14:textId="12C3625E" w:rsidR="00B83982" w:rsidRPr="001A24F9" w:rsidRDefault="00C50716">
    <w:pPr>
      <w:pStyle w:val="Footer"/>
      <w:rPr>
        <w:color w:val="2F5496" w:themeColor="accent1" w:themeShade="BF"/>
      </w:rPr>
    </w:pPr>
    <w:hyperlink r:id="rId6" w:history="1">
      <w:r w:rsidR="00B83982" w:rsidRPr="005142CF">
        <w:rPr>
          <w:rStyle w:val="Hyperlink"/>
        </w:rPr>
        <w:t>mike.chirico@cwstat.com</w:t>
      </w:r>
    </w:hyperlink>
    <w:r w:rsidR="00B83982">
      <w:t xml:space="preserve">          </w:t>
    </w:r>
    <w:proofErr w:type="spellStart"/>
    <w:r w:rsidR="00B83982" w:rsidRPr="001A24F9">
      <w:rPr>
        <w:rFonts w:ascii="Arial" w:hAnsi="Arial" w:cs="Arial"/>
        <w:b/>
        <w:bCs/>
      </w:rPr>
      <w:t>mchirico</w:t>
    </w:r>
    <w:proofErr w:type="spellEnd"/>
    <w:r w:rsidR="00B83982" w:rsidRPr="001A24F9">
      <w:rPr>
        <w:rFonts w:ascii="Arial" w:hAnsi="Arial" w:cs="Arial"/>
        <w:b/>
        <w:bCs/>
      </w:rPr>
      <w:t xml:space="preserve">   </w:t>
    </w:r>
    <w:r w:rsidR="00B83982">
      <w:t xml:space="preserve">      </w:t>
    </w:r>
    <w:r w:rsidR="001A24F9" w:rsidRPr="001A24F9">
      <w:t>kaggle.com/</w:t>
    </w:r>
    <w:proofErr w:type="spellStart"/>
    <w:r w:rsidR="001A24F9" w:rsidRPr="001A24F9">
      <w:t>mchirico</w:t>
    </w:r>
    <w:proofErr w:type="spellEnd"/>
    <w:r w:rsidR="001A24F9">
      <w:t xml:space="preserve">      </w:t>
    </w:r>
    <w:proofErr w:type="gramStart"/>
    <w:r w:rsidR="001A24F9">
      <w:t xml:space="preserve">   </w:t>
    </w:r>
    <w:r w:rsidR="001B35A1">
      <w:t>(</w:t>
    </w:r>
    <w:proofErr w:type="gramEnd"/>
    <w:r w:rsidR="001A24F9" w:rsidRPr="001A24F9">
      <w:rPr>
        <w:rFonts w:ascii="Arial" w:hAnsi="Arial" w:cs="Arial"/>
        <w:b/>
        <w:bCs/>
        <w:color w:val="2F5496" w:themeColor="accent1" w:themeShade="BF"/>
      </w:rPr>
      <w:t>215) 821-8830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A7D88" w14:textId="77777777" w:rsidR="00667E10" w:rsidRDefault="00667E10" w:rsidP="003341A7">
      <w:r>
        <w:separator/>
      </w:r>
    </w:p>
  </w:footnote>
  <w:footnote w:type="continuationSeparator" w:id="0">
    <w:p w14:paraId="5B07A4AC" w14:textId="77777777" w:rsidR="00667E10" w:rsidRDefault="00667E10" w:rsidP="003341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C0F4A" w14:textId="7E4318CF" w:rsidR="003341A7" w:rsidRDefault="000954BD">
    <w:pPr>
      <w:pStyle w:val="Header"/>
      <w:rPr>
        <w:rFonts w:ascii="Franklin Gothic Demi" w:hAnsi="Franklin Gothic Demi"/>
        <w:sz w:val="32"/>
      </w:rPr>
    </w:pPr>
    <w:r>
      <w:rPr>
        <w:rFonts w:ascii="Franklin Gothic Demi" w:hAnsi="Franklin Gothic Demi"/>
        <w:noProof/>
        <w:sz w:val="32"/>
      </w:rPr>
      <w:drawing>
        <wp:anchor distT="0" distB="0" distL="114300" distR="114300" simplePos="0" relativeHeight="251658240" behindDoc="0" locked="0" layoutInCell="1" allowOverlap="1" wp14:anchorId="703F9DC9" wp14:editId="6F1BAE57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635000" cy="635000"/>
          <wp:effectExtent l="0" t="0" r="0" b="0"/>
          <wp:wrapThrough wrapText="bothSides">
            <wp:wrapPolygon edited="0">
              <wp:start x="0" y="0"/>
              <wp:lineTo x="0" y="20736"/>
              <wp:lineTo x="20736" y="20736"/>
              <wp:lineTo x="2073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hirico20x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flowChartAlternateProcess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3A3B">
      <w:rPr>
        <w:rFonts w:ascii="Franklin Gothic Demi" w:hAnsi="Franklin Gothic Demi"/>
        <w:sz w:val="32"/>
      </w:rPr>
      <w:t>MIKE CHIRICO</w:t>
    </w:r>
    <w:r>
      <w:rPr>
        <w:rFonts w:ascii="Franklin Gothic Demi" w:hAnsi="Franklin Gothic Demi"/>
        <w:sz w:val="32"/>
      </w:rPr>
      <w:t xml:space="preserve"> </w:t>
    </w:r>
    <w:r w:rsidR="00AA3A3B">
      <w:rPr>
        <w:rFonts w:ascii="Franklin Gothic Demi" w:hAnsi="Franklin Gothic Demi"/>
        <w:sz w:val="32"/>
      </w:rPr>
      <w:t xml:space="preserve">  </w:t>
    </w:r>
    <w:r w:rsidR="003341A7">
      <w:rPr>
        <w:rFonts w:ascii="Franklin Gothic Demi" w:hAnsi="Franklin Gothic Demi"/>
        <w:sz w:val="32"/>
      </w:rPr>
      <w:t xml:space="preserve"> </w:t>
    </w:r>
  </w:p>
  <w:p w14:paraId="78D0C87B" w14:textId="374FE874" w:rsidR="007A5561" w:rsidRDefault="003341A7" w:rsidP="007A5561">
    <w:pPr>
      <w:pStyle w:val="Header"/>
      <w:ind w:left="720"/>
      <w:rPr>
        <w:rFonts w:ascii="Arial" w:hAnsi="Arial" w:cs="Arial"/>
        <w:b/>
        <w:bCs/>
        <w:sz w:val="22"/>
        <w:szCs w:val="22"/>
      </w:rPr>
    </w:pPr>
    <w:r w:rsidRPr="003341A7">
      <w:rPr>
        <w:rFonts w:ascii="Arial" w:hAnsi="Arial" w:cs="Arial"/>
        <w:b/>
        <w:bCs/>
        <w:sz w:val="22"/>
        <w:szCs w:val="22"/>
      </w:rPr>
      <w:t>mike.chirico@cwstat.com</w:t>
    </w:r>
    <w:r w:rsidR="001D5FA6">
      <w:rPr>
        <w:rFonts w:ascii="Arial" w:hAnsi="Arial" w:cs="Arial"/>
        <w:b/>
        <w:bCs/>
        <w:sz w:val="22"/>
        <w:szCs w:val="22"/>
      </w:rPr>
      <w:t>|</w:t>
    </w:r>
    <w:r w:rsidR="001D5FA6" w:rsidRPr="001D5FA6">
      <w:t xml:space="preserve"> </w:t>
    </w:r>
    <w:r w:rsidR="00C37671" w:rsidRPr="007B0183">
      <w:rPr>
        <w:rFonts w:ascii="Arial" w:hAnsi="Arial"/>
        <w:b/>
      </w:rPr>
      <w:t>stackoverflow.com/cv/</w:t>
    </w:r>
    <w:proofErr w:type="spellStart"/>
    <w:r w:rsidR="00C37671" w:rsidRPr="007B0183">
      <w:rPr>
        <w:rFonts w:ascii="Arial" w:hAnsi="Arial"/>
        <w:b/>
      </w:rPr>
      <w:t>mchirico</w:t>
    </w:r>
    <w:proofErr w:type="spellEnd"/>
    <w:r w:rsidR="00293D36">
      <w:rPr>
        <w:rFonts w:ascii="Arial" w:hAnsi="Arial" w:cs="Arial"/>
        <w:b/>
        <w:bCs/>
        <w:sz w:val="22"/>
        <w:szCs w:val="22"/>
      </w:rPr>
      <w:t xml:space="preserve"> </w:t>
    </w:r>
  </w:p>
  <w:p w14:paraId="6278EE63" w14:textId="436BF6C0" w:rsidR="003341A7" w:rsidRPr="003341A7" w:rsidRDefault="007A5561" w:rsidP="007A5561">
    <w:pPr>
      <w:pStyle w:val="Header"/>
      <w:ind w:left="720"/>
      <w:rPr>
        <w:rFonts w:ascii="Franklin Gothic Demi" w:hAnsi="Franklin Gothic Demi"/>
        <w:sz w:val="32"/>
      </w:rPr>
    </w:pPr>
    <w:r>
      <w:rPr>
        <w:rFonts w:ascii="Arial" w:hAnsi="Arial" w:cs="Arial"/>
        <w:b/>
        <w:bCs/>
        <w:sz w:val="22"/>
        <w:szCs w:val="22"/>
      </w:rPr>
      <w:t xml:space="preserve">                                            | </w:t>
    </w:r>
    <w:r w:rsidR="00293D36">
      <w:rPr>
        <w:rFonts w:ascii="Arial" w:hAnsi="Arial" w:cs="Arial"/>
        <w:b/>
        <w:bCs/>
        <w:sz w:val="22"/>
        <w:szCs w:val="22"/>
      </w:rPr>
      <w:t>kaggle.com/</w:t>
    </w:r>
    <w:proofErr w:type="spellStart"/>
    <w:r w:rsidR="00293D36">
      <w:rPr>
        <w:rFonts w:ascii="Arial" w:hAnsi="Arial" w:cs="Arial"/>
        <w:b/>
        <w:bCs/>
        <w:sz w:val="22"/>
        <w:szCs w:val="22"/>
      </w:rPr>
      <w:t>mchirico</w:t>
    </w:r>
    <w:proofErr w:type="spellEnd"/>
    <w:r w:rsidR="003341A7">
      <w:rPr>
        <w:rFonts w:ascii="Franklin Gothic Demi" w:hAnsi="Franklin Gothic Demi"/>
        <w:sz w:val="32"/>
      </w:rPr>
      <w:t xml:space="preserve"> 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e Chirico">
    <w15:presenceInfo w15:providerId="Windows Live" w15:userId="1d33044c107a26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oNotTrackMov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17"/>
    <w:rsid w:val="00007197"/>
    <w:rsid w:val="000864AE"/>
    <w:rsid w:val="000954BD"/>
    <w:rsid w:val="0009566A"/>
    <w:rsid w:val="000C78E1"/>
    <w:rsid w:val="000D1AB9"/>
    <w:rsid w:val="00101243"/>
    <w:rsid w:val="00166857"/>
    <w:rsid w:val="001A24F9"/>
    <w:rsid w:val="001B35A1"/>
    <w:rsid w:val="001C785C"/>
    <w:rsid w:val="001D2FF4"/>
    <w:rsid w:val="001D5FA6"/>
    <w:rsid w:val="002927FD"/>
    <w:rsid w:val="00293D36"/>
    <w:rsid w:val="00295897"/>
    <w:rsid w:val="002C5576"/>
    <w:rsid w:val="00311D17"/>
    <w:rsid w:val="003341A7"/>
    <w:rsid w:val="003732B8"/>
    <w:rsid w:val="0038406B"/>
    <w:rsid w:val="00394E62"/>
    <w:rsid w:val="00415380"/>
    <w:rsid w:val="00421381"/>
    <w:rsid w:val="004320B2"/>
    <w:rsid w:val="004A46F6"/>
    <w:rsid w:val="004E199D"/>
    <w:rsid w:val="00544B23"/>
    <w:rsid w:val="005867F2"/>
    <w:rsid w:val="005935B4"/>
    <w:rsid w:val="005A7570"/>
    <w:rsid w:val="005F01E2"/>
    <w:rsid w:val="00626AD2"/>
    <w:rsid w:val="00667E10"/>
    <w:rsid w:val="00705E7A"/>
    <w:rsid w:val="00716F6B"/>
    <w:rsid w:val="00740C78"/>
    <w:rsid w:val="007514F7"/>
    <w:rsid w:val="00772E39"/>
    <w:rsid w:val="007A2694"/>
    <w:rsid w:val="007A5561"/>
    <w:rsid w:val="007B0183"/>
    <w:rsid w:val="007C143B"/>
    <w:rsid w:val="007C7E4D"/>
    <w:rsid w:val="008022A6"/>
    <w:rsid w:val="008162C9"/>
    <w:rsid w:val="008257A1"/>
    <w:rsid w:val="00854258"/>
    <w:rsid w:val="008C20D8"/>
    <w:rsid w:val="009411B5"/>
    <w:rsid w:val="00942B50"/>
    <w:rsid w:val="009815BC"/>
    <w:rsid w:val="009967F9"/>
    <w:rsid w:val="009A277B"/>
    <w:rsid w:val="009B0C44"/>
    <w:rsid w:val="00A063B0"/>
    <w:rsid w:val="00AA3A3B"/>
    <w:rsid w:val="00AD017D"/>
    <w:rsid w:val="00B12033"/>
    <w:rsid w:val="00B73964"/>
    <w:rsid w:val="00B803D7"/>
    <w:rsid w:val="00B83982"/>
    <w:rsid w:val="00BB7885"/>
    <w:rsid w:val="00C164D2"/>
    <w:rsid w:val="00C37671"/>
    <w:rsid w:val="00C67B28"/>
    <w:rsid w:val="00CE0CBF"/>
    <w:rsid w:val="00D328C4"/>
    <w:rsid w:val="00D411B5"/>
    <w:rsid w:val="00D5084F"/>
    <w:rsid w:val="00D74385"/>
    <w:rsid w:val="00DA35E2"/>
    <w:rsid w:val="00E404DA"/>
    <w:rsid w:val="00E424DB"/>
    <w:rsid w:val="00E42DEB"/>
    <w:rsid w:val="00E66584"/>
    <w:rsid w:val="00EF44CD"/>
    <w:rsid w:val="00F17179"/>
    <w:rsid w:val="00F46A2E"/>
    <w:rsid w:val="00F7272A"/>
    <w:rsid w:val="00F81206"/>
    <w:rsid w:val="00F931B4"/>
    <w:rsid w:val="00FF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FA75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927FD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1B5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A7"/>
  </w:style>
  <w:style w:type="paragraph" w:styleId="Footer">
    <w:name w:val="footer"/>
    <w:basedOn w:val="Normal"/>
    <w:link w:val="FooterChar"/>
    <w:uiPriority w:val="99"/>
    <w:unhideWhenUsed/>
    <w:rsid w:val="0033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A7"/>
  </w:style>
  <w:style w:type="character" w:customStyle="1" w:styleId="Heading3Char">
    <w:name w:val="Heading 3 Char"/>
    <w:basedOn w:val="DefaultParagraphFont"/>
    <w:link w:val="Heading3"/>
    <w:uiPriority w:val="9"/>
    <w:rsid w:val="002927FD"/>
    <w:rPr>
      <w:rFonts w:asciiTheme="majorHAnsi" w:eastAsiaTheme="majorEastAsia" w:hAnsiTheme="majorHAnsi" w:cstheme="majorBidi"/>
      <w:cap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FD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411B5"/>
    <w:rPr>
      <w:rFonts w:ascii="Franklin Gothic Demi" w:eastAsiaTheme="majorEastAsia" w:hAnsi="Franklin Gothic Demi" w:cstheme="majorBidi"/>
      <w:i/>
      <w:iCs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566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11B5"/>
  </w:style>
  <w:style w:type="character" w:styleId="Hyperlink">
    <w:name w:val="Hyperlink"/>
    <w:basedOn w:val="DefaultParagraphFont"/>
    <w:uiPriority w:val="99"/>
    <w:unhideWhenUsed/>
    <w:rsid w:val="00B83982"/>
    <w:rPr>
      <w:color w:val="0563C1" w:themeColor="hyperlink"/>
      <w:u w:val="single"/>
    </w:rPr>
  </w:style>
  <w:style w:type="paragraph" w:customStyle="1" w:styleId="Style1">
    <w:name w:val="Style1"/>
    <w:basedOn w:val="Heading4"/>
    <w:qFormat/>
    <w:rsid w:val="009411B5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hyperlink" Target="mailto:mike.chirico@cwstat.com" TargetMode="External"/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F7AA014E48E4A92FD6B371ED3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EF34-A14C-1F41-B423-D6C97CE89E0A}"/>
      </w:docPartPr>
      <w:docPartBody>
        <w:p w:rsidR="005170CB" w:rsidRDefault="007D322C" w:rsidP="007D322C">
          <w:pPr>
            <w:pStyle w:val="4D8F7AA014E48E4A92FD6B371ED35A10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2C"/>
    <w:rsid w:val="005170CB"/>
    <w:rsid w:val="007D322C"/>
    <w:rsid w:val="008155BD"/>
    <w:rsid w:val="008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E632F86FD034080A6ADD0293C3DA7">
    <w:name w:val="1CAE632F86FD034080A6ADD0293C3DA7"/>
    <w:rsid w:val="007D322C"/>
  </w:style>
  <w:style w:type="paragraph" w:customStyle="1" w:styleId="8C5FF8D9AB3E01428A6141A7AA9D3966">
    <w:name w:val="8C5FF8D9AB3E01428A6141A7AA9D3966"/>
    <w:rsid w:val="007D322C"/>
  </w:style>
  <w:style w:type="paragraph" w:customStyle="1" w:styleId="D9372634FFEBD04ABF3B5B9ED222C972">
    <w:name w:val="D9372634FFEBD04ABF3B5B9ED222C972"/>
    <w:rsid w:val="007D322C"/>
  </w:style>
  <w:style w:type="paragraph" w:customStyle="1" w:styleId="521449D82B957048B97DBD683B8326DB">
    <w:name w:val="521449D82B957048B97DBD683B8326DB"/>
    <w:rsid w:val="007D322C"/>
  </w:style>
  <w:style w:type="paragraph" w:customStyle="1" w:styleId="4D8F7AA014E48E4A92FD6B371ED35A10">
    <w:name w:val="4D8F7AA014E48E4A92FD6B371ED35A10"/>
    <w:rsid w:val="007D322C"/>
  </w:style>
  <w:style w:type="paragraph" w:customStyle="1" w:styleId="E6C6017282A93D4985D1E70FEF250109">
    <w:name w:val="E6C6017282A93D4985D1E70FEF250109"/>
    <w:rsid w:val="007D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1703</Characters>
  <Application>Microsoft Macintosh Word</Application>
  <DocSecurity>0</DocSecurity>
  <Lines>100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</vt:lpstr>
      <vt:lpstr>        OBJECTIVE</vt:lpstr>
      <vt:lpstr>        TERMS</vt:lpstr>
      <vt:lpstr>        TECHNOLOGIES</vt:lpstr>
      <vt:lpstr>        EDUCATION</vt:lpstr>
      <vt:lpstr>        Experience</vt:lpstr>
    </vt:vector>
  </TitlesOfParts>
  <Manager/>
  <Company>CWXSTAT</Company>
  <LinksUpToDate>false</LinksUpToDate>
  <CharactersWithSpaces>1892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of Mike Chirico</dc:subject>
  <dc:creator>Mike Chirico</dc:creator>
  <cp:keywords/>
  <dc:description/>
  <cp:lastModifiedBy>Mike Chirico</cp:lastModifiedBy>
  <cp:revision>2</cp:revision>
  <cp:lastPrinted>2017-01-24T13:53:00Z</cp:lastPrinted>
  <dcterms:created xsi:type="dcterms:W3CDTF">2017-01-24T23:06:00Z</dcterms:created>
  <dcterms:modified xsi:type="dcterms:W3CDTF">2017-01-24T23:06:00Z</dcterms:modified>
  <cp:category/>
</cp:coreProperties>
</file>